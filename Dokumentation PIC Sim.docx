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3F8F37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D607A">
        <w:rPr>
          <w:rFonts w:ascii="Arial" w:hAnsi="Arial" w:cs="Arial"/>
          <w:b/>
          <w:sz w:val="32"/>
          <w:szCs w:val="32"/>
        </w:rPr>
        <w:t>Dokumentation</w:t>
      </w:r>
    </w:p>
    <w:p w14:paraId="79660C77" w14:textId="12DCB6F3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D607A">
        <w:rPr>
          <w:rFonts w:ascii="Arial" w:hAnsi="Arial" w:cs="Arial"/>
          <w:b/>
          <w:sz w:val="32"/>
          <w:szCs w:val="32"/>
        </w:rPr>
        <w:t>Simulation eines PIC 16F</w:t>
      </w:r>
      <w:r w:rsidR="00F15E0E" w:rsidRPr="00FD607A">
        <w:rPr>
          <w:rFonts w:ascii="Arial" w:hAnsi="Arial" w:cs="Arial"/>
          <w:b/>
          <w:sz w:val="32"/>
          <w:szCs w:val="32"/>
        </w:rPr>
        <w:t>84 Microc</w:t>
      </w:r>
      <w:r w:rsidRPr="00FD607A">
        <w:rPr>
          <w:rFonts w:ascii="Arial" w:hAnsi="Arial" w:cs="Arial"/>
          <w:b/>
          <w:sz w:val="32"/>
          <w:szCs w:val="32"/>
        </w:rPr>
        <w:t>ontrollers</w:t>
      </w:r>
    </w:p>
    <w:p w14:paraId="5AF9291D" w14:textId="77777777" w:rsidR="00D7382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  <w:r w:rsidRPr="00FD607A">
        <w:rPr>
          <w:rFonts w:ascii="Arial" w:hAnsi="Arial" w:cs="Arial"/>
          <w:b/>
          <w:sz w:val="32"/>
          <w:szCs w:val="32"/>
        </w:rPr>
        <w:t>unter OSX 10.9</w:t>
      </w:r>
    </w:p>
    <w:p w14:paraId="23AB2F5A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  <w:sz w:val="32"/>
          <w:szCs w:val="32"/>
        </w:rPr>
      </w:pPr>
    </w:p>
    <w:p w14:paraId="79446629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r w:rsidRPr="00FD607A">
        <w:rPr>
          <w:rFonts w:ascii="Arial" w:hAnsi="Arial" w:cs="Arial"/>
        </w:rPr>
        <w:t>Studiengang Informatik – Informationstechnik</w:t>
      </w:r>
    </w:p>
    <w:p w14:paraId="50102443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r w:rsidRPr="00FD607A">
        <w:rPr>
          <w:rFonts w:ascii="Arial" w:hAnsi="Arial" w:cs="Arial"/>
        </w:rPr>
        <w:t>an der</w:t>
      </w:r>
    </w:p>
    <w:p w14:paraId="164BF170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proofErr w:type="gramStart"/>
      <w:r w:rsidRPr="00FD607A">
        <w:rPr>
          <w:rFonts w:ascii="Arial" w:hAnsi="Arial" w:cs="Arial"/>
        </w:rPr>
        <w:t>Dualen Hochschule Baden-Württemberg Karlsruhe</w:t>
      </w:r>
      <w:proofErr w:type="gramEnd"/>
    </w:p>
    <w:p w14:paraId="7A7A1A05" w14:textId="77777777" w:rsidR="00573D66" w:rsidRPr="00FD607A" w:rsidRDefault="00573D66" w:rsidP="00D01855">
      <w:pPr>
        <w:spacing w:line="360" w:lineRule="auto"/>
        <w:jc w:val="center"/>
        <w:rPr>
          <w:rFonts w:ascii="Arial" w:hAnsi="Arial" w:cs="Arial"/>
        </w:rPr>
      </w:pPr>
    </w:p>
    <w:p w14:paraId="394524D5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</w:rPr>
      </w:pPr>
      <w:r w:rsidRPr="00FD607A">
        <w:rPr>
          <w:rFonts w:ascii="Arial" w:hAnsi="Arial" w:cs="Arial"/>
        </w:rPr>
        <w:t>von</w:t>
      </w:r>
    </w:p>
    <w:p w14:paraId="2CA2D253" w14:textId="77777777" w:rsidR="006F50AA" w:rsidRPr="00FD607A" w:rsidRDefault="006F50AA" w:rsidP="00D01855">
      <w:pPr>
        <w:spacing w:line="360" w:lineRule="auto"/>
        <w:jc w:val="center"/>
        <w:rPr>
          <w:rFonts w:ascii="Arial" w:hAnsi="Arial" w:cs="Arial"/>
          <w:b/>
        </w:rPr>
      </w:pPr>
      <w:r w:rsidRPr="00FD607A">
        <w:rPr>
          <w:rFonts w:ascii="Arial" w:hAnsi="Arial" w:cs="Arial"/>
          <w:b/>
        </w:rPr>
        <w:t xml:space="preserve">Dennis </w:t>
      </w:r>
      <w:proofErr w:type="spellStart"/>
      <w:r w:rsidRPr="00FD607A">
        <w:rPr>
          <w:rFonts w:ascii="Arial" w:hAnsi="Arial" w:cs="Arial"/>
          <w:b/>
        </w:rPr>
        <w:t>Stengele</w:t>
      </w:r>
      <w:proofErr w:type="spellEnd"/>
      <w:r w:rsidRPr="00FD607A">
        <w:rPr>
          <w:rFonts w:ascii="Arial" w:hAnsi="Arial" w:cs="Arial"/>
          <w:b/>
        </w:rPr>
        <w:t xml:space="preserve"> und Irtaza Syed</w:t>
      </w:r>
    </w:p>
    <w:p w14:paraId="7D6B96E9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238963E7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68CA671D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37E2A757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</w:p>
    <w:p w14:paraId="0D3A8C5A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Kurs</w:t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  <w:t>TINF12B3</w:t>
      </w:r>
    </w:p>
    <w:p w14:paraId="1A2700B6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Vorlesung</w:t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  <w:t>Systemnahe Programmierung II</w:t>
      </w:r>
    </w:p>
    <w:p w14:paraId="6552F971" w14:textId="77777777" w:rsidR="00573D66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Betreuer</w:t>
      </w:r>
      <w:r w:rsidRPr="00FD607A">
        <w:rPr>
          <w:rFonts w:ascii="Arial" w:hAnsi="Arial" w:cs="Arial"/>
        </w:rPr>
        <w:tab/>
      </w:r>
      <w:r w:rsidRPr="00FD607A">
        <w:rPr>
          <w:rFonts w:ascii="Arial" w:hAnsi="Arial" w:cs="Arial"/>
        </w:rPr>
        <w:tab/>
        <w:t>Dipl. Ing Stefan Lehman</w:t>
      </w:r>
    </w:p>
    <w:p w14:paraId="0A7994D5" w14:textId="754F6BB1" w:rsidR="00CB3532" w:rsidRPr="00FD607A" w:rsidRDefault="00573D66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Abgabetermin</w:t>
      </w:r>
    </w:p>
    <w:p w14:paraId="04AE9CBC" w14:textId="057E8FCD" w:rsidR="00CB3532" w:rsidRPr="00FD607A" w:rsidRDefault="00CB3532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br w:type="page"/>
      </w:r>
    </w:p>
    <w:p w14:paraId="7CD1C3A3" w14:textId="164B2D31" w:rsidR="00C266E6" w:rsidRPr="00FD607A" w:rsidRDefault="00C266E6" w:rsidP="00D01855">
      <w:pPr>
        <w:pStyle w:val="berschrift1"/>
        <w:jc w:val="both"/>
      </w:pPr>
      <w:r w:rsidRPr="00FD607A">
        <w:lastRenderedPageBreak/>
        <w:t>Einleitung</w:t>
      </w:r>
    </w:p>
    <w:p w14:paraId="4DCEC983" w14:textId="1BABB86E" w:rsidR="00100203" w:rsidRPr="00FD607A" w:rsidRDefault="00382D2F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Im Studienfach Systemnahes Programmierung im 4. Semester soll durch die Pr</w:t>
      </w:r>
      <w:r w:rsidR="00F15E0E" w:rsidRPr="00FD607A">
        <w:rPr>
          <w:rFonts w:ascii="Arial" w:hAnsi="Arial" w:cs="Arial"/>
        </w:rPr>
        <w:t>ogrammierung eines PIC 16F84 Mic</w:t>
      </w:r>
      <w:r w:rsidRPr="00FD607A">
        <w:rPr>
          <w:rFonts w:ascii="Arial" w:hAnsi="Arial" w:cs="Arial"/>
        </w:rPr>
        <w:t>rocontrollers die Funktio</w:t>
      </w:r>
      <w:r w:rsidR="00F15E0E" w:rsidRPr="00FD607A">
        <w:rPr>
          <w:rFonts w:ascii="Arial" w:hAnsi="Arial" w:cs="Arial"/>
        </w:rPr>
        <w:t>nsweise und der Aufbau eines Mic</w:t>
      </w:r>
      <w:r w:rsidRPr="00FD607A">
        <w:rPr>
          <w:rFonts w:ascii="Arial" w:hAnsi="Arial" w:cs="Arial"/>
        </w:rPr>
        <w:t>rocontrollers vertieft werden. Da</w:t>
      </w:r>
      <w:r w:rsidR="00F15E0E" w:rsidRPr="00FD607A">
        <w:rPr>
          <w:rFonts w:ascii="Arial" w:hAnsi="Arial" w:cs="Arial"/>
        </w:rPr>
        <w:t>s Verhalten eines realen PIC Mic</w:t>
      </w:r>
      <w:r w:rsidR="0065677F" w:rsidRPr="00FD607A">
        <w:rPr>
          <w:rFonts w:ascii="Arial" w:hAnsi="Arial" w:cs="Arial"/>
        </w:rPr>
        <w:t>roc</w:t>
      </w:r>
      <w:r w:rsidRPr="00FD607A">
        <w:rPr>
          <w:rFonts w:ascii="Arial" w:hAnsi="Arial" w:cs="Arial"/>
        </w:rPr>
        <w:t xml:space="preserve">ontrollers soll möglichst genau nachgebildet werden. Um dies zu ermöglichen wird </w:t>
      </w:r>
      <w:r w:rsidR="00F15E0E" w:rsidRPr="00FD607A">
        <w:rPr>
          <w:rFonts w:ascii="Arial" w:hAnsi="Arial" w:cs="Arial"/>
        </w:rPr>
        <w:t>das Datenblatt des PIC 16F84 Mic</w:t>
      </w:r>
      <w:r w:rsidRPr="00FD607A">
        <w:rPr>
          <w:rFonts w:ascii="Arial" w:hAnsi="Arial" w:cs="Arial"/>
        </w:rPr>
        <w:t>rocontrollers verwendet.</w:t>
      </w:r>
    </w:p>
    <w:p w14:paraId="3F81CDC0" w14:textId="6C0C26F8" w:rsidR="00297203" w:rsidRPr="00FD607A" w:rsidRDefault="00F15E0E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t>In dieser Dokumentation wird die Funktionsweise des Microcontrollers</w:t>
      </w:r>
      <w:r w:rsidR="00297203" w:rsidRPr="00FD607A">
        <w:rPr>
          <w:rFonts w:ascii="Arial" w:hAnsi="Arial" w:cs="Arial"/>
        </w:rPr>
        <w:t xml:space="preserve"> </w:t>
      </w:r>
      <w:r w:rsidR="008112CD" w:rsidRPr="00FD607A">
        <w:rPr>
          <w:rFonts w:ascii="Arial" w:hAnsi="Arial" w:cs="Arial"/>
        </w:rPr>
        <w:t>und die Programmstruktur</w:t>
      </w:r>
      <w:r w:rsidR="00467792" w:rsidRPr="00FD607A">
        <w:rPr>
          <w:rFonts w:ascii="Arial" w:hAnsi="Arial" w:cs="Arial"/>
        </w:rPr>
        <w:t xml:space="preserve"> der</w:t>
      </w:r>
      <w:r w:rsidR="0042060C" w:rsidRPr="00FD607A">
        <w:rPr>
          <w:rFonts w:ascii="Arial" w:hAnsi="Arial" w:cs="Arial"/>
        </w:rPr>
        <w:t xml:space="preserve"> Simulation</w:t>
      </w:r>
      <w:r w:rsidR="00223DC0" w:rsidRPr="00FD607A">
        <w:rPr>
          <w:rFonts w:ascii="Arial" w:hAnsi="Arial" w:cs="Arial"/>
        </w:rPr>
        <w:t>ssoftware</w:t>
      </w:r>
      <w:r w:rsidR="008112CD" w:rsidRPr="00FD607A">
        <w:rPr>
          <w:rFonts w:ascii="Arial" w:hAnsi="Arial" w:cs="Arial"/>
        </w:rPr>
        <w:t xml:space="preserve"> beschrieben</w:t>
      </w:r>
      <w:r w:rsidR="00B837A5" w:rsidRPr="00FD607A">
        <w:rPr>
          <w:rFonts w:ascii="Arial" w:hAnsi="Arial" w:cs="Arial"/>
        </w:rPr>
        <w:t>.</w:t>
      </w:r>
    </w:p>
    <w:p w14:paraId="0374D5BF" w14:textId="2240DC8C" w:rsidR="00B922D5" w:rsidRPr="00FD607A" w:rsidRDefault="00B922D5" w:rsidP="00D01855">
      <w:pPr>
        <w:spacing w:line="360" w:lineRule="auto"/>
        <w:jc w:val="both"/>
        <w:rPr>
          <w:rFonts w:ascii="Arial" w:hAnsi="Arial" w:cs="Arial"/>
        </w:rPr>
      </w:pPr>
      <w:r w:rsidRPr="00FD607A">
        <w:rPr>
          <w:rFonts w:ascii="Arial" w:hAnsi="Arial" w:cs="Arial"/>
        </w:rPr>
        <w:br w:type="page"/>
      </w:r>
    </w:p>
    <w:p w14:paraId="2D599AA3" w14:textId="0485B243" w:rsidR="00B837A5" w:rsidRPr="00FD607A" w:rsidRDefault="007B6BCF" w:rsidP="00D01855">
      <w:pPr>
        <w:pStyle w:val="berschrift1"/>
        <w:jc w:val="both"/>
      </w:pPr>
      <w:r w:rsidRPr="00FD607A">
        <w:t>Simulation</w:t>
      </w:r>
    </w:p>
    <w:p w14:paraId="4A758DBB" w14:textId="65BE07DE" w:rsidR="00EF0211" w:rsidRDefault="00FD607A" w:rsidP="00D01855">
      <w:pPr>
        <w:spacing w:line="360" w:lineRule="auto"/>
        <w:jc w:val="both"/>
        <w:rPr>
          <w:rFonts w:ascii="Arial" w:hAnsi="Arial"/>
        </w:rPr>
      </w:pPr>
      <w:r w:rsidRPr="00FD607A">
        <w:rPr>
          <w:rFonts w:ascii="Arial" w:hAnsi="Arial"/>
        </w:rPr>
        <w:t>Eine Simulation  is</w:t>
      </w:r>
      <w:r w:rsidR="00D01855">
        <w:rPr>
          <w:rFonts w:ascii="Arial" w:hAnsi="Arial"/>
        </w:rPr>
        <w:t>t ein Verfahren zur Nachbildung von realen oder gedachten Systemen. Dafür wird ein Modell</w:t>
      </w:r>
      <w:r w:rsidR="00EF0211">
        <w:rPr>
          <w:rFonts w:ascii="Arial" w:hAnsi="Arial"/>
        </w:rPr>
        <w:t>/Simulator</w:t>
      </w:r>
      <w:r w:rsidR="00D01855">
        <w:rPr>
          <w:rFonts w:ascii="Arial" w:hAnsi="Arial"/>
        </w:rPr>
        <w:t xml:space="preserve"> entwickelt, der die wichti</w:t>
      </w:r>
      <w:r w:rsidR="00EF0211">
        <w:rPr>
          <w:rFonts w:ascii="Arial" w:hAnsi="Arial"/>
        </w:rPr>
        <w:t>gsten Merkmale und Funktionen da</w:t>
      </w:r>
      <w:r w:rsidR="00D01855">
        <w:rPr>
          <w:rFonts w:ascii="Arial" w:hAnsi="Arial"/>
        </w:rPr>
        <w:t>s zu simulierenden Systems darstellt.  So können bei der Simulation an dem Modell Experimente durchgeführt werden, um Erkenntnisse über das reale System zu gewinnen.</w:t>
      </w:r>
    </w:p>
    <w:p w14:paraId="3B81BD43" w14:textId="311A849B" w:rsidR="00EF0211" w:rsidRDefault="00EF0211" w:rsidP="00D018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Im Falle der PIC 16F84 Microcontroller Simulation wird eine</w:t>
      </w:r>
      <w:r w:rsidR="00965BF8">
        <w:rPr>
          <w:rFonts w:ascii="Arial" w:hAnsi="Arial"/>
        </w:rPr>
        <w:t xml:space="preserve"> Software mit einer graphische</w:t>
      </w:r>
      <w:r w:rsidR="00B60335">
        <w:rPr>
          <w:rFonts w:ascii="Arial" w:hAnsi="Arial"/>
        </w:rPr>
        <w:t>n</w:t>
      </w:r>
      <w:r w:rsidR="00965BF8">
        <w:rPr>
          <w:rFonts w:ascii="Arial" w:hAnsi="Arial"/>
        </w:rPr>
        <w:t xml:space="preserve"> Benutzero</w:t>
      </w:r>
      <w:r>
        <w:rPr>
          <w:rFonts w:ascii="Arial" w:hAnsi="Arial"/>
        </w:rPr>
        <w:t>berfläche entw</w:t>
      </w:r>
      <w:r w:rsidR="00965BF8">
        <w:rPr>
          <w:rFonts w:ascii="Arial" w:hAnsi="Arial"/>
        </w:rPr>
        <w:t xml:space="preserve">ickelt. </w:t>
      </w:r>
      <w:r w:rsidR="00B60335">
        <w:rPr>
          <w:rFonts w:ascii="Arial" w:hAnsi="Arial"/>
        </w:rPr>
        <w:t>Das Datenblatt des realen PIC 16F84 Microcontrollers dient zur möglichst genauen Implementierung der einzelnen Funktionen des Microcontrollers.</w:t>
      </w:r>
    </w:p>
    <w:p w14:paraId="615DEA2D" w14:textId="77777777" w:rsidR="00B60335" w:rsidRDefault="00B60335" w:rsidP="00D01855">
      <w:pPr>
        <w:spacing w:line="360" w:lineRule="auto"/>
        <w:jc w:val="both"/>
        <w:rPr>
          <w:rFonts w:ascii="Arial" w:hAnsi="Arial"/>
        </w:rPr>
      </w:pPr>
    </w:p>
    <w:p w14:paraId="29BD916B" w14:textId="235452ED" w:rsidR="00D73752" w:rsidRDefault="00EF0211" w:rsidP="00D018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Im Folgenden sind einige Vor- und Nachteile einer Simulation erläutert:</w:t>
      </w:r>
    </w:p>
    <w:p w14:paraId="6880884A" w14:textId="6E6DCD98" w:rsidR="00D73752" w:rsidRDefault="00D73752" w:rsidP="00D01855">
      <w:pPr>
        <w:spacing w:line="360" w:lineRule="auto"/>
        <w:jc w:val="both"/>
        <w:rPr>
          <w:rFonts w:ascii="Arial" w:hAnsi="Arial"/>
        </w:rPr>
      </w:pPr>
      <w:r w:rsidRPr="00D73752">
        <w:rPr>
          <w:rFonts w:ascii="Arial" w:hAnsi="Arial"/>
          <w:b/>
        </w:rPr>
        <w:t>Vorteile</w:t>
      </w:r>
      <w:r>
        <w:rPr>
          <w:rFonts w:ascii="Arial" w:hAnsi="Arial"/>
        </w:rPr>
        <w:t>:</w:t>
      </w:r>
    </w:p>
    <w:p w14:paraId="5BF30B9E" w14:textId="26C454C7" w:rsidR="00D73752" w:rsidRDefault="00B60335" w:rsidP="00B6033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Kostengünstig, da keine Hardware bereitgestellt werden muss.</w:t>
      </w:r>
    </w:p>
    <w:p w14:paraId="03DF40C4" w14:textId="77777777" w:rsidR="00B60335" w:rsidRPr="00B60335" w:rsidRDefault="00B60335" w:rsidP="00B60335">
      <w:pPr>
        <w:pStyle w:val="Listenabsatz"/>
        <w:numPr>
          <w:ilvl w:val="0"/>
          <w:numId w:val="1"/>
        </w:numPr>
        <w:spacing w:line="360" w:lineRule="auto"/>
        <w:jc w:val="both"/>
        <w:rPr>
          <w:rFonts w:ascii="Arial" w:hAnsi="Arial"/>
        </w:rPr>
      </w:pPr>
    </w:p>
    <w:p w14:paraId="25F97798" w14:textId="77777777" w:rsidR="00D73752" w:rsidRDefault="00D73752" w:rsidP="00D01855">
      <w:pPr>
        <w:spacing w:line="360" w:lineRule="auto"/>
        <w:jc w:val="both"/>
        <w:rPr>
          <w:rFonts w:ascii="Arial" w:hAnsi="Arial"/>
        </w:rPr>
      </w:pPr>
    </w:p>
    <w:p w14:paraId="05753616" w14:textId="77777777" w:rsidR="00D73752" w:rsidRDefault="00D73752" w:rsidP="00D01855">
      <w:pPr>
        <w:spacing w:line="360" w:lineRule="auto"/>
        <w:jc w:val="both"/>
        <w:rPr>
          <w:rFonts w:ascii="Arial" w:hAnsi="Arial"/>
        </w:rPr>
      </w:pPr>
    </w:p>
    <w:p w14:paraId="7CA892D3" w14:textId="6A15A8A1" w:rsidR="00D73752" w:rsidRDefault="00D73752" w:rsidP="00D01855">
      <w:pPr>
        <w:spacing w:line="360" w:lineRule="auto"/>
        <w:jc w:val="both"/>
        <w:rPr>
          <w:rFonts w:ascii="Arial" w:hAnsi="Arial"/>
        </w:rPr>
      </w:pPr>
      <w:r w:rsidRPr="00D73752">
        <w:rPr>
          <w:rFonts w:ascii="Arial" w:hAnsi="Arial"/>
          <w:b/>
        </w:rPr>
        <w:t>Nachteile</w:t>
      </w:r>
      <w:r>
        <w:rPr>
          <w:rFonts w:ascii="Arial" w:hAnsi="Arial"/>
        </w:rPr>
        <w:t>:</w:t>
      </w:r>
    </w:p>
    <w:p w14:paraId="6B8DE4C7" w14:textId="54F958E0" w:rsidR="00B60335" w:rsidRDefault="00B60335" w:rsidP="00B6033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Eine Simulation kann zu einem verfälschten Ergebnis führen wenn die Software nicht richtig implementiert worden ist.</w:t>
      </w:r>
    </w:p>
    <w:p w14:paraId="7CD36F33" w14:textId="50D2CD5F" w:rsidR="00B60335" w:rsidRPr="00B60335" w:rsidRDefault="00B60335" w:rsidP="00B60335">
      <w:pPr>
        <w:pStyle w:val="Listenabsatz"/>
        <w:numPr>
          <w:ilvl w:val="0"/>
          <w:numId w:val="2"/>
        </w:num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>Das Implementieren einer Simulation wird bei komplexer Hardware Zeit- und Kostenaufwändiger</w:t>
      </w:r>
      <w:r w:rsidR="00962F4C">
        <w:rPr>
          <w:rFonts w:ascii="Arial" w:hAnsi="Arial"/>
        </w:rPr>
        <w:t xml:space="preserve">. Dabei steigt auch die Wahrscheinlichkeit </w:t>
      </w:r>
      <w:r w:rsidR="007679BB">
        <w:rPr>
          <w:rFonts w:ascii="Arial" w:hAnsi="Arial"/>
        </w:rPr>
        <w:t>des</w:t>
      </w:r>
      <w:r w:rsidR="00962F4C">
        <w:rPr>
          <w:rFonts w:ascii="Arial" w:hAnsi="Arial"/>
        </w:rPr>
        <w:t xml:space="preserve"> Fehlverhaltens </w:t>
      </w:r>
      <w:r w:rsidR="007679BB">
        <w:rPr>
          <w:rFonts w:ascii="Arial" w:hAnsi="Arial"/>
        </w:rPr>
        <w:t>eines</w:t>
      </w:r>
      <w:r w:rsidR="00962F4C">
        <w:rPr>
          <w:rFonts w:ascii="Arial" w:hAnsi="Arial"/>
        </w:rPr>
        <w:t xml:space="preserve"> </w:t>
      </w:r>
      <w:r w:rsidR="00E513E9">
        <w:rPr>
          <w:rFonts w:ascii="Arial" w:hAnsi="Arial"/>
        </w:rPr>
        <w:t>Simulators</w:t>
      </w:r>
      <w:r w:rsidR="00962F4C">
        <w:rPr>
          <w:rFonts w:ascii="Arial" w:hAnsi="Arial"/>
        </w:rPr>
        <w:t>.</w:t>
      </w:r>
      <w:bookmarkStart w:id="0" w:name="_GoBack"/>
      <w:bookmarkEnd w:id="0"/>
    </w:p>
    <w:p w14:paraId="754337E8" w14:textId="4E237C16" w:rsidR="00D01855" w:rsidRDefault="00D01855" w:rsidP="00D01855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425C2984" w14:textId="4960D641" w:rsidR="00D01855" w:rsidRPr="00FD607A" w:rsidRDefault="00D01855" w:rsidP="00D01855">
      <w:pPr>
        <w:pStyle w:val="berschrift1"/>
      </w:pPr>
      <w:r>
        <w:t>Microcontroller</w:t>
      </w:r>
    </w:p>
    <w:p w14:paraId="53D74662" w14:textId="77777777" w:rsidR="00B922D5" w:rsidRPr="00FD607A" w:rsidRDefault="00B922D5" w:rsidP="00D01855">
      <w:pPr>
        <w:spacing w:line="360" w:lineRule="auto"/>
        <w:jc w:val="both"/>
        <w:rPr>
          <w:rFonts w:ascii="Arial" w:hAnsi="Arial"/>
        </w:rPr>
      </w:pPr>
    </w:p>
    <w:sectPr w:rsidR="00B922D5" w:rsidRPr="00FD607A" w:rsidSect="00CB3532">
      <w:headerReference w:type="default" r:id="rId9"/>
      <w:footerReference w:type="even" r:id="rId10"/>
      <w:footerReference w:type="default" r:id="rId11"/>
      <w:headerReference w:type="first" r:id="rId12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C49A41" w14:textId="77777777" w:rsidR="00B60335" w:rsidRDefault="00B60335" w:rsidP="006F50AA">
      <w:r>
        <w:separator/>
      </w:r>
    </w:p>
  </w:endnote>
  <w:endnote w:type="continuationSeparator" w:id="0">
    <w:p w14:paraId="7FA0DAC0" w14:textId="77777777" w:rsidR="00B60335" w:rsidRDefault="00B60335" w:rsidP="006F5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374"/>
      <w:gridCol w:w="8922"/>
    </w:tblGrid>
    <w:tr w:rsidR="00B60335" w:rsidRPr="0025191F" w14:paraId="361E8EEA" w14:textId="77777777" w:rsidTr="00C266E6">
      <w:tc>
        <w:tcPr>
          <w:tcW w:w="201" w:type="pct"/>
          <w:tcBorders>
            <w:bottom w:val="nil"/>
            <w:right w:val="single" w:sz="4" w:space="0" w:color="BFBFBF"/>
          </w:tcBorders>
        </w:tcPr>
        <w:p w14:paraId="3C6EFB20" w14:textId="77777777" w:rsidR="00B60335" w:rsidRDefault="00B60335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>
            <w:rPr>
              <w:rFonts w:ascii="Calibri" w:hAnsi="Calibri"/>
              <w:b/>
              <w:noProof/>
              <w:color w:val="595959" w:themeColor="text1" w:themeTint="A6"/>
            </w:rPr>
            <w:t>2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  <w:tc>
        <w:tcPr>
          <w:tcW w:w="4799" w:type="pct"/>
          <w:tcBorders>
            <w:left w:val="single" w:sz="4" w:space="0" w:color="BFBFBF"/>
            <w:bottom w:val="nil"/>
          </w:tcBorders>
        </w:tcPr>
        <w:p w14:paraId="08A4D225" w14:textId="132A216B" w:rsidR="00B60335" w:rsidRDefault="00B60335">
          <w:pPr>
            <w:rPr>
              <w:rFonts w:ascii="Calibri" w:eastAsia="Cambria" w:hAnsi="Calibri"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-1812397384"/>
              <w:placeholder>
                <w:docPart w:val="7A6A13E3ECC48943B50F20410F44D70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</w:tr>
  </w:tbl>
  <w:p w14:paraId="21B56489" w14:textId="77777777" w:rsidR="00B60335" w:rsidRDefault="00B60335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4" w:space="0" w:color="BFBFBF"/>
      </w:tblBorders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8944"/>
      <w:gridCol w:w="352"/>
    </w:tblGrid>
    <w:tr w:rsidR="00B60335" w:rsidRPr="0025191F" w14:paraId="0FF7E1F4" w14:textId="77777777" w:rsidTr="00C266E6">
      <w:tc>
        <w:tcPr>
          <w:tcW w:w="4816" w:type="pct"/>
          <w:tcBorders>
            <w:bottom w:val="nil"/>
            <w:right w:val="single" w:sz="4" w:space="0" w:color="BFBFBF"/>
          </w:tcBorders>
        </w:tcPr>
        <w:p w14:paraId="231C0E00" w14:textId="3389D6C7" w:rsidR="00B60335" w:rsidRDefault="00B60335" w:rsidP="00CB3532">
          <w:pPr>
            <w:jc w:val="right"/>
            <w:rPr>
              <w:rFonts w:ascii="Calibri" w:eastAsia="Cambria" w:hAnsi="Calibri"/>
              <w:b/>
              <w:color w:val="595959" w:themeColor="text1" w:themeTint="A6"/>
            </w:rPr>
          </w:pPr>
          <w:sdt>
            <w:sdtPr>
              <w:rPr>
                <w:rFonts w:ascii="Calibri" w:hAnsi="Calibri"/>
                <w:b/>
                <w:bCs/>
                <w:caps/>
                <w:color w:val="595959" w:themeColor="text1" w:themeTint="A6"/>
              </w:rPr>
              <w:alias w:val="[Titel]"/>
              <w:id w:val="1769721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rFonts w:ascii="Calibri" w:hAnsi="Calibri"/>
                  <w:b/>
                  <w:bCs/>
                  <w:caps/>
                  <w:color w:val="595959" w:themeColor="text1" w:themeTint="A6"/>
                </w:rPr>
                <w:t>Dokumentation Pic-Simulator</w:t>
              </w:r>
            </w:sdtContent>
          </w:sdt>
        </w:p>
      </w:tc>
      <w:tc>
        <w:tcPr>
          <w:tcW w:w="184" w:type="pct"/>
          <w:tcBorders>
            <w:left w:val="single" w:sz="4" w:space="0" w:color="BFBFBF"/>
            <w:bottom w:val="nil"/>
          </w:tcBorders>
        </w:tcPr>
        <w:p w14:paraId="0651ECD9" w14:textId="77777777" w:rsidR="00B60335" w:rsidRDefault="00B60335">
          <w:pPr>
            <w:rPr>
              <w:rFonts w:ascii="Calibri" w:eastAsia="Cambria" w:hAnsi="Calibri"/>
              <w:color w:val="595959" w:themeColor="text1" w:themeTint="A6"/>
            </w:rPr>
          </w:pPr>
          <w:r>
            <w:rPr>
              <w:rFonts w:ascii="Calibri" w:hAnsi="Calibri"/>
              <w:b/>
              <w:color w:val="595959" w:themeColor="text1" w:themeTint="A6"/>
            </w:rPr>
            <w:fldChar w:fldCharType="begin"/>
          </w:r>
          <w:r>
            <w:rPr>
              <w:rFonts w:ascii="Calibri" w:hAnsi="Calibri"/>
              <w:b/>
              <w:color w:val="595959" w:themeColor="text1" w:themeTint="A6"/>
            </w:rPr>
            <w:instrText>PAGE   \* MERGEFORMAT</w:instrText>
          </w:r>
          <w:r>
            <w:rPr>
              <w:rFonts w:ascii="Calibri" w:hAnsi="Calibri"/>
              <w:b/>
              <w:color w:val="595959" w:themeColor="text1" w:themeTint="A6"/>
            </w:rPr>
            <w:fldChar w:fldCharType="separate"/>
          </w:r>
          <w:r w:rsidR="004334A4">
            <w:rPr>
              <w:rFonts w:ascii="Calibri" w:hAnsi="Calibri"/>
              <w:b/>
              <w:noProof/>
              <w:color w:val="595959" w:themeColor="text1" w:themeTint="A6"/>
            </w:rPr>
            <w:t>3</w:t>
          </w:r>
          <w:r>
            <w:rPr>
              <w:rFonts w:ascii="Calibri" w:hAnsi="Calibri"/>
              <w:b/>
              <w:color w:val="595959" w:themeColor="text1" w:themeTint="A6"/>
            </w:rPr>
            <w:fldChar w:fldCharType="end"/>
          </w:r>
        </w:p>
      </w:tc>
    </w:tr>
  </w:tbl>
  <w:p w14:paraId="35ED7D09" w14:textId="77777777" w:rsidR="00B60335" w:rsidRDefault="00B60335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3C8D33" w14:textId="77777777" w:rsidR="00B60335" w:rsidRDefault="00B60335" w:rsidP="006F50AA">
      <w:r>
        <w:separator/>
      </w:r>
    </w:p>
  </w:footnote>
  <w:footnote w:type="continuationSeparator" w:id="0">
    <w:p w14:paraId="2E171B82" w14:textId="77777777" w:rsidR="00B60335" w:rsidRDefault="00B60335" w:rsidP="006F50A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8BEEE7" w14:textId="65A8174A" w:rsidR="00B60335" w:rsidRDefault="00B60335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5199F0B6" wp14:editId="19B44731">
          <wp:extent cx="1642872" cy="682752"/>
          <wp:effectExtent l="0" t="0" r="0" b="3175"/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277E00" w14:textId="498EF1C8" w:rsidR="00B60335" w:rsidRDefault="00B60335" w:rsidP="00CB3532">
    <w:pPr>
      <w:pStyle w:val="Kopfzeile"/>
      <w:tabs>
        <w:tab w:val="clear" w:pos="4536"/>
        <w:tab w:val="clear" w:pos="9072"/>
        <w:tab w:val="left" w:pos="3822"/>
      </w:tabs>
      <w:spacing w:after="720" w:line="360" w:lineRule="auto"/>
    </w:pPr>
    <w:r>
      <w:rPr>
        <w:noProof/>
      </w:rPr>
      <w:drawing>
        <wp:inline distT="0" distB="0" distL="0" distR="0" wp14:anchorId="476B6290" wp14:editId="7DB11BEE">
          <wp:extent cx="1642872" cy="682752"/>
          <wp:effectExtent l="0" t="0" r="0" b="3175"/>
          <wp:docPr id="3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hbw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2872" cy="6827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753FD2"/>
    <w:multiLevelType w:val="hybridMultilevel"/>
    <w:tmpl w:val="1B6E96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E2337"/>
    <w:multiLevelType w:val="hybridMultilevel"/>
    <w:tmpl w:val="43EC0D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3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AA"/>
    <w:rsid w:val="00100203"/>
    <w:rsid w:val="00223DC0"/>
    <w:rsid w:val="00297203"/>
    <w:rsid w:val="00382D2F"/>
    <w:rsid w:val="00410E31"/>
    <w:rsid w:val="0042060C"/>
    <w:rsid w:val="004334A4"/>
    <w:rsid w:val="00467792"/>
    <w:rsid w:val="00573D66"/>
    <w:rsid w:val="0065677F"/>
    <w:rsid w:val="006F50AA"/>
    <w:rsid w:val="007679BB"/>
    <w:rsid w:val="007B6BCF"/>
    <w:rsid w:val="008112CD"/>
    <w:rsid w:val="00962F4C"/>
    <w:rsid w:val="00965BF8"/>
    <w:rsid w:val="00A4171B"/>
    <w:rsid w:val="00B60335"/>
    <w:rsid w:val="00B837A5"/>
    <w:rsid w:val="00B922D5"/>
    <w:rsid w:val="00C266E6"/>
    <w:rsid w:val="00CB3532"/>
    <w:rsid w:val="00D01855"/>
    <w:rsid w:val="00D73752"/>
    <w:rsid w:val="00D7382A"/>
    <w:rsid w:val="00E513E9"/>
    <w:rsid w:val="00EF0211"/>
    <w:rsid w:val="00F15E0E"/>
    <w:rsid w:val="00F50139"/>
    <w:rsid w:val="00FD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2E0BD0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100203"/>
    <w:pPr>
      <w:keepNext/>
      <w:keepLines/>
      <w:spacing w:before="480" w:line="360" w:lineRule="auto"/>
      <w:outlineLvl w:val="0"/>
    </w:pPr>
    <w:rPr>
      <w:rFonts w:ascii="Arial" w:eastAsiaTheme="majorEastAsia" w:hAnsi="Arial" w:cstheme="majorBidi"/>
      <w:b/>
      <w:bCs/>
      <w:sz w:val="36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F50AA"/>
  </w:style>
  <w:style w:type="paragraph" w:styleId="Fuzeile">
    <w:name w:val="footer"/>
    <w:basedOn w:val="Standard"/>
    <w:link w:val="FuzeileZeichen"/>
    <w:uiPriority w:val="99"/>
    <w:unhideWhenUsed/>
    <w:rsid w:val="006F50AA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F50AA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6F50AA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6F50AA"/>
    <w:rPr>
      <w:rFonts w:ascii="Lucida Grande" w:hAnsi="Lucida Grande"/>
      <w:sz w:val="18"/>
      <w:szCs w:val="18"/>
    </w:rPr>
  </w:style>
  <w:style w:type="character" w:styleId="Seitenzahl">
    <w:name w:val="page number"/>
    <w:basedOn w:val="Absatzstandardschriftart"/>
    <w:uiPriority w:val="99"/>
    <w:semiHidden/>
    <w:unhideWhenUsed/>
    <w:rsid w:val="00CB3532"/>
  </w:style>
  <w:style w:type="paragraph" w:styleId="KeinLeerraum">
    <w:name w:val="No Spacing"/>
    <w:link w:val="KeinLeerraumZeichen"/>
    <w:qFormat/>
    <w:rsid w:val="00CB3532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CB3532"/>
    <w:rPr>
      <w:rFonts w:ascii="PMingLiU" w:hAnsi="PMingLiU"/>
      <w:sz w:val="22"/>
      <w:szCs w:val="22"/>
    </w:rPr>
  </w:style>
  <w:style w:type="table" w:styleId="HelleSchattierung-Akzent1">
    <w:name w:val="Light Shading Accent 1"/>
    <w:basedOn w:val="NormaleTabelle"/>
    <w:uiPriority w:val="60"/>
    <w:rsid w:val="00CB3532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berschrift1Zeichen">
    <w:name w:val="Überschrift 1 Zeichen"/>
    <w:basedOn w:val="Absatzstandardschriftart"/>
    <w:link w:val="berschrift1"/>
    <w:uiPriority w:val="9"/>
    <w:rsid w:val="00100203"/>
    <w:rPr>
      <w:rFonts w:ascii="Arial" w:eastAsiaTheme="majorEastAsia" w:hAnsi="Arial" w:cstheme="majorBidi"/>
      <w:b/>
      <w:bCs/>
      <w:sz w:val="36"/>
      <w:szCs w:val="32"/>
    </w:rPr>
  </w:style>
  <w:style w:type="paragraph" w:styleId="Listenabsatz">
    <w:name w:val="List Paragraph"/>
    <w:basedOn w:val="Standard"/>
    <w:uiPriority w:val="34"/>
    <w:qFormat/>
    <w:rsid w:val="00B603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6A13E3ECC48943B50F20410F44D70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7FC7F8C-C30E-864A-9FA5-514F90EECEA7}"/>
      </w:docPartPr>
      <w:docPartBody>
        <w:p w14:paraId="3EDC3314" w14:textId="0822C7B3" w:rsidR="005A13B4" w:rsidRDefault="005A13B4" w:rsidP="005A13B4">
          <w:pPr>
            <w:pStyle w:val="7A6A13E3ECC48943B50F20410F44D700"/>
          </w:pPr>
          <w:r>
            <w:rPr>
              <w:b/>
              <w:bCs/>
              <w:caps/>
            </w:rPr>
            <w:t>Geben Sie den Dokumenttitel ein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3B4"/>
    <w:rsid w:val="00113B20"/>
    <w:rsid w:val="005A1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A6A13E3ECC48943B50F20410F44D700">
    <w:name w:val="7A6A13E3ECC48943B50F20410F44D700"/>
    <w:rsid w:val="005A13B4"/>
  </w:style>
  <w:style w:type="paragraph" w:customStyle="1" w:styleId="211C12F42266EB40A2DBE2F322BB01D1">
    <w:name w:val="211C12F42266EB40A2DBE2F322BB01D1"/>
    <w:rsid w:val="005A13B4"/>
  </w:style>
  <w:style w:type="paragraph" w:customStyle="1" w:styleId="C29F3E93006B0243BB90AFC74AB3CCBF">
    <w:name w:val="C29F3E93006B0243BB90AFC74AB3CCBF"/>
    <w:rsid w:val="005A13B4"/>
  </w:style>
  <w:style w:type="paragraph" w:customStyle="1" w:styleId="C53D21CA14171849AA415DA9EAF8F8D7">
    <w:name w:val="C53D21CA14171849AA415DA9EAF8F8D7"/>
    <w:rsid w:val="005A13B4"/>
  </w:style>
  <w:style w:type="paragraph" w:customStyle="1" w:styleId="4F79CB419165B54ABD62F213805FA764">
    <w:name w:val="4F79CB419165B54ABD62F213805FA764"/>
    <w:rsid w:val="005A13B4"/>
  </w:style>
  <w:style w:type="paragraph" w:customStyle="1" w:styleId="60102734808A344EA817EB7070D034FD">
    <w:name w:val="60102734808A344EA817EB7070D034FD"/>
    <w:rsid w:val="005A13B4"/>
  </w:style>
  <w:style w:type="paragraph" w:customStyle="1" w:styleId="B1786D24F1B6E642907871EE70611EDB">
    <w:name w:val="B1786D24F1B6E642907871EE70611EDB"/>
    <w:rsid w:val="005A13B4"/>
  </w:style>
  <w:style w:type="paragraph" w:customStyle="1" w:styleId="030432A581763D4ABA3EFC657A21AD53">
    <w:name w:val="030432A581763D4ABA3EFC657A21AD53"/>
    <w:rsid w:val="005A13B4"/>
  </w:style>
  <w:style w:type="paragraph" w:customStyle="1" w:styleId="AB11B65496F51746B8119EEE12E41F0F">
    <w:name w:val="AB11B65496F51746B8119EEE12E41F0F"/>
    <w:rsid w:val="005A13B4"/>
  </w:style>
  <w:style w:type="paragraph" w:customStyle="1" w:styleId="FAFAB3E63A92B241A2BC518C7887EB52">
    <w:name w:val="FAFAB3E63A92B241A2BC518C7887EB52"/>
    <w:rsid w:val="005A13B4"/>
  </w:style>
  <w:style w:type="paragraph" w:customStyle="1" w:styleId="8188E602ADDEB441937C3FC2F8B564AE">
    <w:name w:val="8188E602ADDEB441937C3FC2F8B564AE"/>
    <w:rsid w:val="005A13B4"/>
  </w:style>
  <w:style w:type="paragraph" w:customStyle="1" w:styleId="14627764ECC7CB4DBE1C94D1FE5C55C7">
    <w:name w:val="14627764ECC7CB4DBE1C94D1FE5C55C7"/>
    <w:rsid w:val="005A13B4"/>
  </w:style>
  <w:style w:type="paragraph" w:customStyle="1" w:styleId="FB8D5F6D2757C546A7828B2A8DFA253B">
    <w:name w:val="FB8D5F6D2757C546A7828B2A8DFA253B"/>
    <w:rsid w:val="005A13B4"/>
  </w:style>
  <w:style w:type="paragraph" w:customStyle="1" w:styleId="66638B36F88F65419B54480EE1F29D4A">
    <w:name w:val="66638B36F88F65419B54480EE1F29D4A"/>
    <w:rsid w:val="005A13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F2FD0-67B1-D643-B8D1-19B2E2FB6F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262</Words>
  <Characters>1654</Characters>
  <Application>Microsoft Macintosh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Pic-Simulator</dc:title>
  <dc:subject/>
  <dc:creator>Irtaza</dc:creator>
  <cp:keywords/>
  <dc:description/>
  <cp:lastModifiedBy>Irtaza</cp:lastModifiedBy>
  <cp:revision>23</cp:revision>
  <dcterms:created xsi:type="dcterms:W3CDTF">2014-04-28T19:24:00Z</dcterms:created>
  <dcterms:modified xsi:type="dcterms:W3CDTF">2014-04-29T19:22:00Z</dcterms:modified>
</cp:coreProperties>
</file>